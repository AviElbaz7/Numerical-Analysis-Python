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3D604075" w:rsidR="00471AA4" w:rsidRDefault="00471AA4">
      <w:pPr>
        <w:rPr>
          <w:color w:val="FF0000"/>
        </w:rPr>
      </w:pPr>
      <w:bookmarkStart w:id="0" w:name="_GoBack"/>
      <w:r>
        <w:t xml:space="preserve">Submission date: </w:t>
      </w:r>
      <w:del w:id="1" w:author="רמי פוזיס" w:date="2023-01-09T16:27:00Z">
        <w:r w:rsidR="006A41C8" w:rsidDel="000B34D3">
          <w:delText>18</w:delText>
        </w:r>
      </w:del>
      <w:ins w:id="2" w:author="רמי פוזיס" w:date="2023-01-09T16:27:00Z">
        <w:r w:rsidR="000B34D3">
          <w:t>15/2</w:t>
        </w:r>
      </w:ins>
      <w:del w:id="3" w:author="רמי פוזיס" w:date="2023-01-09T16:27:00Z">
        <w:r w:rsidR="211B3177" w:rsidDel="000B34D3">
          <w:delText>/</w:delText>
        </w:r>
        <w:r w:rsidR="006A41C8" w:rsidDel="000B34D3">
          <w:delText>1</w:delText>
        </w:r>
      </w:del>
      <w:r w:rsidR="211B3177">
        <w:t>/20</w:t>
      </w:r>
      <w:r w:rsidR="006A41C8">
        <w:t>23</w:t>
      </w:r>
      <w:r w:rsidR="211B3177">
        <w:t xml:space="preserve"> </w:t>
      </w:r>
      <w:r w:rsidR="00224953">
        <w:t>23</w:t>
      </w:r>
      <w:r w:rsidR="211B3177">
        <w:t>:</w:t>
      </w:r>
      <w:bookmarkEnd w:id="0"/>
      <w:r w:rsidR="00224953">
        <w:t>59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329B9E2D" w14:textId="58458A1B" w:rsidR="00757013" w:rsidRPr="001D24EC" w:rsidRDefault="00757013" w:rsidP="00366C63">
      <w:pPr>
        <w:rPr>
          <w:u w:val="single"/>
        </w:rPr>
      </w:pPr>
      <w:r w:rsidRPr="001D24EC">
        <w:rPr>
          <w:u w:val="single"/>
        </w:rPr>
        <w:t xml:space="preserve">Comments within the Python templates of the assignment code are </w:t>
      </w:r>
      <w:r w:rsidR="00817B17">
        <w:rPr>
          <w:u w:val="single"/>
        </w:rPr>
        <w:t xml:space="preserve">an </w:t>
      </w:r>
      <w:r w:rsidRPr="001D24EC">
        <w:rPr>
          <w:u w:val="single"/>
        </w:rPr>
        <w:t xml:space="preserve">integral part of the </w:t>
      </w:r>
      <w:r w:rsidR="001D24EC" w:rsidRPr="001D24EC">
        <w:rPr>
          <w:u w:val="single"/>
        </w:rPr>
        <w:t xml:space="preserve">assignment instructions. </w:t>
      </w:r>
      <w:r w:rsidRPr="001D24EC">
        <w:rPr>
          <w:u w:val="single"/>
        </w:rPr>
        <w:t xml:space="preserve"> </w:t>
      </w:r>
    </w:p>
    <w:p w14:paraId="59CA95FE" w14:textId="5E565F87" w:rsidR="0069669F" w:rsidRDefault="42D71B51" w:rsidP="00366C63">
      <w:r w:rsidRPr="29F27A30">
        <w:rPr>
          <w:b/>
          <w:bCs/>
        </w:rPr>
        <w:t xml:space="preserve">You </w:t>
      </w:r>
      <w:r w:rsidR="0030468D">
        <w:rPr>
          <w:b/>
          <w:bCs/>
        </w:rPr>
        <w:t>should</w:t>
      </w:r>
      <w:r w:rsidR="0030468D" w:rsidRPr="29F27A30">
        <w:rPr>
          <w:b/>
          <w:bCs/>
        </w:rPr>
        <w:t xml:space="preserve"> </w:t>
      </w:r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r>
        <w:t xml:space="preserve">The use of the following </w:t>
      </w:r>
      <w:r w:rsidR="00646595">
        <w:t xml:space="preserve">methods in the submitted code must be </w:t>
      </w:r>
      <w:r w:rsidR="00FD1AAB">
        <w:t xml:space="preserve">clearly </w:t>
      </w:r>
      <w:r w:rsidR="00646595">
        <w:t xml:space="preserve">announced </w:t>
      </w:r>
      <w:r w:rsidR="00FD1AAB">
        <w:t xml:space="preserve">in the beginning of the explanation of each assignment </w:t>
      </w:r>
      <w:r w:rsidR="00485090">
        <w:t xml:space="preserve">where it is used </w:t>
      </w:r>
      <w:r w:rsidR="00FD1AAB">
        <w:t xml:space="preserve">and will result in </w:t>
      </w:r>
      <w:r w:rsidR="00CF56B6">
        <w:t>reduction of points:</w:t>
      </w:r>
    </w:p>
    <w:p w14:paraId="4A641AC7" w14:textId="1A801888" w:rsidR="0069669F" w:rsidRPr="006A41C8" w:rsidRDefault="00CF56B6" w:rsidP="00366C63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6A41C8">
        <w:rPr>
          <w:rFonts w:asciiTheme="majorHAnsi" w:hAnsiTheme="majorHAnsi" w:cstheme="majorHAnsi"/>
          <w:sz w:val="18"/>
          <w:szCs w:val="18"/>
        </w:rPr>
        <w:t>numpy.linalg</w:t>
      </w:r>
      <w:proofErr w:type="gramEnd"/>
      <w:r w:rsidRPr="006A41C8">
        <w:rPr>
          <w:rFonts w:asciiTheme="majorHAnsi" w:hAnsiTheme="majorHAnsi" w:cstheme="majorHAnsi"/>
          <w:sz w:val="18"/>
          <w:szCs w:val="18"/>
        </w:rPr>
        <w:t>.solve</w:t>
      </w:r>
      <w:proofErr w:type="spellEnd"/>
      <w:r w:rsidRPr="006A41C8">
        <w:rPr>
          <w:rFonts w:asciiTheme="majorHAnsi" w:hAnsiTheme="majorHAnsi" w:cstheme="majorHAnsi"/>
          <w:sz w:val="18"/>
          <w:szCs w:val="18"/>
        </w:rPr>
        <w:t xml:space="preserve"> (15% of the assignment score) </w:t>
      </w:r>
    </w:p>
    <w:p w14:paraId="567D6BF5" w14:textId="21865167" w:rsidR="005E7C30" w:rsidRPr="006A41C8" w:rsidRDefault="004377BA" w:rsidP="005E7C30">
      <w:pPr>
        <w:rPr>
          <w:rFonts w:asciiTheme="majorHAnsi" w:hAnsiTheme="majorHAnsi" w:cstheme="majorHAnsi"/>
          <w:sz w:val="18"/>
          <w:szCs w:val="18"/>
          <w:rtl/>
        </w:rPr>
      </w:pPr>
      <w:r w:rsidRPr="006A41C8">
        <w:rPr>
          <w:rFonts w:asciiTheme="majorHAnsi" w:hAnsiTheme="majorHAnsi" w:cstheme="majorHAnsi"/>
          <w:sz w:val="18"/>
          <w:szCs w:val="18"/>
        </w:rPr>
        <w:t xml:space="preserve">(not studied in class) </w:t>
      </w:r>
      <w:proofErr w:type="spellStart"/>
      <w:proofErr w:type="gramStart"/>
      <w:r w:rsidR="00342FC8" w:rsidRPr="006A41C8">
        <w:rPr>
          <w:rFonts w:asciiTheme="majorHAnsi" w:hAnsiTheme="majorHAnsi" w:cstheme="majorHAnsi"/>
          <w:sz w:val="18"/>
          <w:szCs w:val="18"/>
        </w:rPr>
        <w:t>numpy.linalg</w:t>
      </w:r>
      <w:proofErr w:type="gramEnd"/>
      <w:r w:rsidR="00342FC8" w:rsidRPr="006A41C8">
        <w:rPr>
          <w:rFonts w:asciiTheme="majorHAnsi" w:hAnsiTheme="majorHAnsi" w:cstheme="majorHAnsi"/>
          <w:sz w:val="18"/>
          <w:szCs w:val="18"/>
        </w:rPr>
        <w:t>.cholesky</w:t>
      </w:r>
      <w:proofErr w:type="spellEnd"/>
      <w:r w:rsidR="00342FC8" w:rsidRPr="006A41C8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550FFD" w:rsidRPr="006A41C8">
        <w:rPr>
          <w:rFonts w:asciiTheme="majorHAnsi" w:hAnsiTheme="majorHAnsi" w:cstheme="majorHAnsi"/>
          <w:sz w:val="18"/>
          <w:szCs w:val="18"/>
        </w:rPr>
        <w:t>torch.cholesky</w:t>
      </w:r>
      <w:proofErr w:type="spellEnd"/>
      <w:r w:rsidR="00550FFD" w:rsidRPr="006A41C8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6A41C8">
        <w:rPr>
          <w:rFonts w:asciiTheme="majorHAnsi" w:hAnsiTheme="majorHAnsi" w:cstheme="majorHAnsi"/>
          <w:sz w:val="18"/>
          <w:szCs w:val="18"/>
        </w:rPr>
        <w:t>linalg.qr</w:t>
      </w:r>
      <w:proofErr w:type="spellEnd"/>
      <w:r w:rsidRPr="006A41C8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8D63BB" w:rsidRPr="006A41C8">
        <w:rPr>
          <w:rFonts w:asciiTheme="majorHAnsi" w:hAnsiTheme="majorHAnsi" w:cstheme="majorHAnsi"/>
          <w:sz w:val="18"/>
          <w:szCs w:val="18"/>
        </w:rPr>
        <w:t>torch.qr</w:t>
      </w:r>
      <w:proofErr w:type="spellEnd"/>
      <w:r w:rsidR="008D63BB" w:rsidRPr="006A41C8">
        <w:rPr>
          <w:rFonts w:asciiTheme="majorHAnsi" w:hAnsiTheme="majorHAnsi" w:cstheme="majorHAnsi"/>
          <w:sz w:val="18"/>
          <w:szCs w:val="18"/>
        </w:rPr>
        <w:t xml:space="preserve"> (</w:t>
      </w:r>
      <w:r w:rsidR="0074469E" w:rsidRPr="006A41C8">
        <w:rPr>
          <w:rFonts w:asciiTheme="majorHAnsi" w:hAnsiTheme="majorHAnsi" w:cstheme="majorHAnsi"/>
          <w:sz w:val="18"/>
          <w:szCs w:val="18"/>
        </w:rPr>
        <w:t>1</w:t>
      </w:r>
      <w:r w:rsidR="008D63BB" w:rsidRPr="006A41C8">
        <w:rPr>
          <w:rFonts w:asciiTheme="majorHAnsi" w:hAnsiTheme="majorHAnsi" w:cstheme="majorHAnsi"/>
          <w:sz w:val="18"/>
          <w:szCs w:val="18"/>
        </w:rPr>
        <w:t>% of the assignment score)</w:t>
      </w:r>
    </w:p>
    <w:p w14:paraId="38EDA972" w14:textId="539F95AD" w:rsidR="00AF4FDD" w:rsidRPr="006A41C8" w:rsidRDefault="00536FD6" w:rsidP="00A37649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A41C8">
        <w:rPr>
          <w:rFonts w:asciiTheme="majorHAnsi" w:hAnsiTheme="majorHAnsi" w:cstheme="majorHAnsi"/>
          <w:sz w:val="18"/>
          <w:szCs w:val="18"/>
        </w:rPr>
        <w:t>n</w:t>
      </w:r>
      <w:r w:rsidR="00AF4FDD" w:rsidRPr="006A41C8">
        <w:rPr>
          <w:rFonts w:asciiTheme="majorHAnsi" w:hAnsiTheme="majorHAnsi" w:cstheme="majorHAnsi"/>
          <w:sz w:val="18"/>
          <w:szCs w:val="18"/>
        </w:rPr>
        <w:t>umpy</w:t>
      </w:r>
      <w:proofErr w:type="spellEnd"/>
      <w:r w:rsidR="00812232" w:rsidRPr="006A41C8">
        <w:rPr>
          <w:rFonts w:asciiTheme="majorHAnsi" w:hAnsiTheme="majorHAnsi" w:cstheme="majorHAnsi"/>
          <w:sz w:val="18"/>
          <w:szCs w:val="18"/>
        </w:rPr>
        <w:t>.</w:t>
      </w:r>
      <w:proofErr w:type="gramStart"/>
      <w:r w:rsidR="00812232" w:rsidRPr="006A41C8">
        <w:rPr>
          <w:rFonts w:asciiTheme="majorHAnsi" w:hAnsiTheme="majorHAnsi" w:cstheme="majorHAnsi"/>
          <w:sz w:val="18"/>
          <w:szCs w:val="18"/>
        </w:rPr>
        <w:t>*.</w:t>
      </w:r>
      <w:proofErr w:type="spellStart"/>
      <w:r w:rsidR="00D50953" w:rsidRPr="006A41C8">
        <w:rPr>
          <w:rFonts w:asciiTheme="majorHAnsi" w:hAnsiTheme="majorHAnsi" w:cstheme="majorHAnsi"/>
          <w:sz w:val="18"/>
          <w:szCs w:val="18"/>
        </w:rPr>
        <w:t>poly</w:t>
      </w:r>
      <w:r w:rsidR="00AF4FDD" w:rsidRPr="006A41C8">
        <w:rPr>
          <w:rFonts w:asciiTheme="majorHAnsi" w:hAnsiTheme="majorHAnsi" w:cstheme="majorHAnsi"/>
          <w:sz w:val="18"/>
          <w:szCs w:val="18"/>
        </w:rPr>
        <w:t>fit</w:t>
      </w:r>
      <w:proofErr w:type="spellEnd"/>
      <w:proofErr w:type="gramEnd"/>
      <w:r w:rsidR="00A37649" w:rsidRPr="006A41C8">
        <w:rPr>
          <w:rFonts w:asciiTheme="majorHAnsi" w:hAnsiTheme="majorHAnsi" w:cstheme="majorHAnsi"/>
          <w:sz w:val="18"/>
          <w:szCs w:val="18"/>
        </w:rPr>
        <w:t>,</w:t>
      </w:r>
      <w:r w:rsidR="00D50953" w:rsidRPr="006A41C8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="00D50953" w:rsidRPr="006A41C8">
        <w:rPr>
          <w:rFonts w:asciiTheme="majorHAnsi" w:hAnsiTheme="majorHAnsi" w:cstheme="majorHAnsi"/>
          <w:sz w:val="18"/>
          <w:szCs w:val="18"/>
        </w:rPr>
        <w:t>numpy</w:t>
      </w:r>
      <w:proofErr w:type="spellEnd"/>
      <w:r w:rsidR="00D50953" w:rsidRPr="006A41C8">
        <w:rPr>
          <w:rFonts w:asciiTheme="majorHAnsi" w:hAnsiTheme="majorHAnsi" w:cstheme="majorHAnsi"/>
          <w:sz w:val="18"/>
          <w:szCs w:val="18"/>
        </w:rPr>
        <w:t>.*.*fit</w:t>
      </w:r>
      <w:r w:rsidR="00A37649" w:rsidRPr="006A41C8">
        <w:rPr>
          <w:rFonts w:asciiTheme="majorHAnsi" w:hAnsiTheme="majorHAnsi" w:cstheme="majorHAnsi"/>
          <w:sz w:val="18"/>
          <w:szCs w:val="18"/>
        </w:rPr>
        <w:t xml:space="preserve"> </w:t>
      </w:r>
      <w:r w:rsidR="00AF4FDD" w:rsidRPr="006A41C8">
        <w:rPr>
          <w:rFonts w:asciiTheme="majorHAnsi" w:hAnsiTheme="majorHAnsi" w:cstheme="majorHAnsi"/>
          <w:sz w:val="18"/>
          <w:szCs w:val="18"/>
        </w:rPr>
        <w:t>(</w:t>
      </w:r>
      <w:r w:rsidR="00537315" w:rsidRPr="006A41C8">
        <w:rPr>
          <w:rFonts w:asciiTheme="majorHAnsi" w:hAnsiTheme="majorHAnsi" w:cstheme="majorHAnsi"/>
          <w:sz w:val="18"/>
          <w:szCs w:val="18"/>
        </w:rPr>
        <w:t>4</w:t>
      </w:r>
      <w:r w:rsidR="00B935D1" w:rsidRPr="006A41C8">
        <w:rPr>
          <w:rFonts w:asciiTheme="majorHAnsi" w:hAnsiTheme="majorHAnsi" w:cstheme="majorHAnsi"/>
          <w:sz w:val="18"/>
          <w:szCs w:val="18"/>
        </w:rPr>
        <w:t>0% of the assignment score)</w:t>
      </w:r>
    </w:p>
    <w:p w14:paraId="5DC83133" w14:textId="2C1F53B8" w:rsidR="004E2159" w:rsidRPr="006A41C8" w:rsidRDefault="00536FD6" w:rsidP="005E7C30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A41C8">
        <w:rPr>
          <w:rFonts w:asciiTheme="majorHAnsi" w:hAnsiTheme="majorHAnsi" w:cstheme="majorHAnsi"/>
          <w:sz w:val="18"/>
          <w:szCs w:val="18"/>
        </w:rPr>
        <w:t>numpy</w:t>
      </w:r>
      <w:proofErr w:type="spellEnd"/>
      <w:r w:rsidRPr="006A41C8">
        <w:rPr>
          <w:rFonts w:asciiTheme="majorHAnsi" w:hAnsiTheme="majorHAnsi" w:cstheme="majorHAnsi"/>
          <w:sz w:val="18"/>
          <w:szCs w:val="18"/>
        </w:rPr>
        <w:t>.</w:t>
      </w:r>
      <w:proofErr w:type="gramStart"/>
      <w:r w:rsidRPr="006A41C8">
        <w:rPr>
          <w:rFonts w:asciiTheme="majorHAnsi" w:hAnsiTheme="majorHAnsi" w:cstheme="majorHAnsi"/>
          <w:sz w:val="18"/>
          <w:szCs w:val="18"/>
        </w:rPr>
        <w:t>*.interpolate</w:t>
      </w:r>
      <w:proofErr w:type="gramEnd"/>
      <w:r w:rsidRPr="006A41C8">
        <w:rPr>
          <w:rFonts w:asciiTheme="majorHAnsi" w:hAnsiTheme="majorHAnsi" w:cstheme="majorHAnsi"/>
          <w:sz w:val="18"/>
          <w:szCs w:val="18"/>
        </w:rPr>
        <w:t xml:space="preserve">, </w:t>
      </w:r>
      <w:r w:rsidR="004E2159" w:rsidRPr="006A41C8">
        <w:rPr>
          <w:rFonts w:asciiTheme="majorHAnsi" w:hAnsiTheme="majorHAnsi" w:cstheme="majorHAnsi"/>
          <w:sz w:val="18"/>
          <w:szCs w:val="18"/>
        </w:rPr>
        <w:t>torch.</w:t>
      </w:r>
      <w:r w:rsidRPr="006A41C8">
        <w:rPr>
          <w:rFonts w:asciiTheme="majorHAnsi" w:hAnsiTheme="majorHAnsi" w:cstheme="majorHAnsi"/>
          <w:sz w:val="18"/>
          <w:szCs w:val="18"/>
        </w:rPr>
        <w:t>*</w:t>
      </w:r>
      <w:r w:rsidR="004E2159" w:rsidRPr="006A41C8">
        <w:rPr>
          <w:rFonts w:asciiTheme="majorHAnsi" w:hAnsiTheme="majorHAnsi" w:cstheme="majorHAnsi"/>
          <w:sz w:val="18"/>
          <w:szCs w:val="18"/>
        </w:rPr>
        <w:t>.interpolate</w:t>
      </w:r>
      <w:r w:rsidRPr="006A41C8">
        <w:rPr>
          <w:rFonts w:asciiTheme="majorHAnsi" w:hAnsiTheme="majorHAnsi" w:cstheme="majorHAnsi"/>
          <w:sz w:val="18"/>
          <w:szCs w:val="18"/>
        </w:rPr>
        <w:t xml:space="preserve"> (</w:t>
      </w:r>
      <w:r w:rsidR="002C7045" w:rsidRPr="006A41C8">
        <w:rPr>
          <w:rFonts w:asciiTheme="majorHAnsi" w:hAnsiTheme="majorHAnsi" w:cstheme="majorHAnsi"/>
          <w:sz w:val="18"/>
          <w:szCs w:val="18"/>
        </w:rPr>
        <w:t>6</w:t>
      </w:r>
      <w:r w:rsidRPr="006A41C8">
        <w:rPr>
          <w:rFonts w:asciiTheme="majorHAnsi" w:hAnsiTheme="majorHAnsi" w:cstheme="majorHAnsi"/>
          <w:sz w:val="18"/>
          <w:szCs w:val="18"/>
        </w:rPr>
        <w:t>0% of the assignment score)</w:t>
      </w:r>
    </w:p>
    <w:p w14:paraId="48DB7809" w14:textId="4AAAE3A7" w:rsidR="002C7045" w:rsidRPr="006A41C8" w:rsidRDefault="007779A1" w:rsidP="005E7C30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6A41C8">
        <w:rPr>
          <w:rFonts w:asciiTheme="majorHAnsi" w:hAnsiTheme="majorHAnsi" w:cstheme="majorHAnsi"/>
          <w:sz w:val="18"/>
          <w:szCs w:val="18"/>
        </w:rPr>
        <w:t>numpy</w:t>
      </w:r>
      <w:proofErr w:type="spellEnd"/>
      <w:r w:rsidRPr="006A41C8">
        <w:rPr>
          <w:rFonts w:asciiTheme="majorHAnsi" w:hAnsiTheme="majorHAnsi" w:cstheme="majorHAnsi"/>
          <w:sz w:val="18"/>
          <w:szCs w:val="18"/>
        </w:rPr>
        <w:t>.</w:t>
      </w:r>
      <w:proofErr w:type="gramStart"/>
      <w:r w:rsidRPr="006A41C8">
        <w:rPr>
          <w:rFonts w:asciiTheme="majorHAnsi" w:hAnsiTheme="majorHAnsi" w:cstheme="majorHAnsi"/>
          <w:sz w:val="18"/>
          <w:szCs w:val="18"/>
        </w:rPr>
        <w:t>*.roots</w:t>
      </w:r>
      <w:proofErr w:type="gramEnd"/>
      <w:r w:rsidR="00327595" w:rsidRPr="006A41C8">
        <w:rPr>
          <w:rFonts w:asciiTheme="majorHAnsi" w:hAnsiTheme="majorHAnsi" w:cstheme="majorHAnsi"/>
          <w:sz w:val="18"/>
          <w:szCs w:val="18"/>
        </w:rPr>
        <w:t xml:space="preserve"> (</w:t>
      </w:r>
      <w:r w:rsidR="000A7886" w:rsidRPr="006A41C8">
        <w:rPr>
          <w:rFonts w:asciiTheme="majorHAnsi" w:hAnsiTheme="majorHAnsi" w:cstheme="majorHAnsi"/>
          <w:sz w:val="18"/>
          <w:szCs w:val="18"/>
        </w:rPr>
        <w:t>30</w:t>
      </w:r>
      <w:r w:rsidR="00A848E2" w:rsidRPr="006A41C8">
        <w:rPr>
          <w:rFonts w:asciiTheme="majorHAnsi" w:hAnsiTheme="majorHAnsi" w:cstheme="majorHAnsi"/>
          <w:sz w:val="18"/>
          <w:szCs w:val="18"/>
        </w:rPr>
        <w:t xml:space="preserve">% of the assignment </w:t>
      </w:r>
      <w:r w:rsidR="003F6D4A" w:rsidRPr="006A41C8">
        <w:rPr>
          <w:rFonts w:asciiTheme="majorHAnsi" w:hAnsiTheme="majorHAnsi" w:cstheme="majorHAnsi"/>
          <w:sz w:val="18"/>
          <w:szCs w:val="18"/>
        </w:rPr>
        <w:t xml:space="preserve">2 </w:t>
      </w:r>
      <w:r w:rsidR="00A848E2" w:rsidRPr="006A41C8">
        <w:rPr>
          <w:rFonts w:asciiTheme="majorHAnsi" w:hAnsiTheme="majorHAnsi" w:cstheme="majorHAnsi"/>
          <w:sz w:val="18"/>
          <w:szCs w:val="18"/>
        </w:rPr>
        <w:t>score</w:t>
      </w:r>
      <w:r w:rsidR="003F6D4A" w:rsidRPr="006A41C8">
        <w:rPr>
          <w:rFonts w:asciiTheme="majorHAnsi" w:hAnsiTheme="majorHAnsi" w:cstheme="majorHAnsi"/>
          <w:sz w:val="18"/>
          <w:szCs w:val="18"/>
        </w:rPr>
        <w:t xml:space="preserve"> and </w:t>
      </w:r>
      <w:r w:rsidR="000A7886" w:rsidRPr="006A41C8">
        <w:rPr>
          <w:rFonts w:asciiTheme="majorHAnsi" w:hAnsiTheme="majorHAnsi" w:cstheme="majorHAnsi"/>
          <w:sz w:val="18"/>
          <w:szCs w:val="18"/>
        </w:rPr>
        <w:t>15% of the assignment 3 score</w:t>
      </w:r>
      <w:r w:rsidR="00A848E2" w:rsidRPr="006A41C8">
        <w:rPr>
          <w:rFonts w:asciiTheme="majorHAnsi" w:hAnsiTheme="majorHAnsi" w:cstheme="majorHAnsi"/>
          <w:sz w:val="18"/>
          <w:szCs w:val="18"/>
        </w:rPr>
        <w:t>)</w:t>
      </w:r>
    </w:p>
    <w:p w14:paraId="0E3BC077" w14:textId="1966B63B" w:rsidR="00D6572C" w:rsidRDefault="00D6572C" w:rsidP="005E7C30">
      <w:r>
        <w:t>All numeric differentiation functions are allowed (including gradient</w:t>
      </w:r>
      <w:r w:rsidR="00EF5E0A">
        <w:t>s, and the gradient</w:t>
      </w:r>
      <w:r>
        <w:t xml:space="preserve"> descent</w:t>
      </w:r>
      <w:r w:rsidR="00EF5E0A">
        <w:t xml:space="preserve"> algorithm). </w:t>
      </w:r>
    </w:p>
    <w:p w14:paraId="2A7C1617" w14:textId="64136DEB" w:rsidR="004E7A7A" w:rsidRDefault="001A540A" w:rsidP="0026752B">
      <w:pPr>
        <w:rPr>
          <w:rtl/>
        </w:rPr>
      </w:pPr>
      <w:r>
        <w:t xml:space="preserve">Additional functions and </w:t>
      </w:r>
      <w:r w:rsidR="002D39FB">
        <w:t xml:space="preserve">penalties may be allowed according to the </w:t>
      </w:r>
      <w:r w:rsidR="004E7A7A">
        <w:t>task forum</w:t>
      </w:r>
      <w:r w:rsidR="002D39FB">
        <w:t xml:space="preserve">. </w:t>
      </w:r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r>
        <w:br w:type="page"/>
      </w:r>
    </w:p>
    <w:p w14:paraId="55C50CA6" w14:textId="586CAB42" w:rsidR="008C61A6" w:rsidRDefault="00471AA4" w:rsidP="008C61A6">
      <w:r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r w:rsidR="008C61A6">
        <w:t xml:space="preserve">. At least half of the test functions will be polynomials. Functions 3,8,10,11 will account for at most 4% of the test cases. All test functions are continuous in the given range. If no range is given the function is continuous in </w:t>
      </w:r>
      <m:oMath>
        <m:r>
          <w:rPr>
            <w:rFonts w:ascii="Cambria Math" w:hAnsi="Cambria Math"/>
          </w:rPr>
          <m:t>[-∞,+∞]</m:t>
        </m:r>
      </m:oMath>
      <w:r w:rsidR="00427CB6">
        <w:rPr>
          <w:rFonts w:eastAsiaTheme="minorEastAsia"/>
        </w:rPr>
        <w:t>.</w:t>
      </w:r>
    </w:p>
    <w:p w14:paraId="48AE5FAB" w14:textId="5292D238" w:rsidR="00EF704B" w:rsidRP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B47AE8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B47AE8" w:rsidP="00AD43EC">
      <w:pPr>
        <w:pStyle w:val="ListParagraph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B47AE8" w:rsidP="00CE3BB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ListParagraph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702E845E" w:rsidR="009F099A" w:rsidRPr="006D494E" w:rsidRDefault="009F099A" w:rsidP="006D494E">
      <w:r w:rsidRPr="006D494E">
        <w:rPr>
          <w:b/>
          <w:bCs/>
        </w:rPr>
        <w:t>Assignment 1</w:t>
      </w:r>
      <w:r w:rsidR="47FE3ED5" w:rsidRPr="006D494E">
        <w:rPr>
          <w:b/>
          <w:bCs/>
        </w:rPr>
        <w:t xml:space="preserve"> (</w:t>
      </w:r>
      <w:del w:id="4" w:author="רמי פוזיס" w:date="2022-12-31T09:56:00Z">
        <w:r w:rsidR="47FE3ED5" w:rsidRPr="006D494E" w:rsidDel="005A57A0">
          <w:rPr>
            <w:b/>
            <w:bCs/>
          </w:rPr>
          <w:delText>3</w:delText>
        </w:r>
        <w:r w:rsidR="7466C0FC" w:rsidRPr="006D494E" w:rsidDel="005A57A0">
          <w:rPr>
            <w:b/>
            <w:bCs/>
          </w:rPr>
          <w:delText>0</w:delText>
        </w:r>
        <w:r w:rsidR="47FE3ED5" w:rsidRPr="006D494E" w:rsidDel="005A57A0">
          <w:rPr>
            <w:b/>
            <w:bCs/>
          </w:rPr>
          <w:delText>pt</w:delText>
        </w:r>
      </w:del>
      <w:ins w:id="5" w:author="רמי פוזיס" w:date="2022-12-31T09:56:00Z">
        <w:r w:rsidR="005A57A0">
          <w:rPr>
            <w:b/>
            <w:bCs/>
          </w:rPr>
          <w:t>14</w:t>
        </w:r>
        <w:r w:rsidR="005A57A0" w:rsidRPr="006D494E">
          <w:rPr>
            <w:b/>
            <w:bCs/>
          </w:rPr>
          <w:t>pt</w:t>
        </w:r>
      </w:ins>
      <w:r w:rsidR="47FE3ED5" w:rsidRPr="006D494E">
        <w:rPr>
          <w:b/>
          <w:bCs/>
        </w:rPr>
        <w:t>)</w:t>
      </w:r>
      <w:r w:rsidRPr="006D494E">
        <w:rPr>
          <w:b/>
          <w:bCs/>
        </w:rPr>
        <w:t>:</w:t>
      </w:r>
    </w:p>
    <w:p w14:paraId="6F3562A7" w14:textId="14C13920" w:rsidR="00144037" w:rsidRDefault="00144037" w:rsidP="009F099A">
      <w:r>
        <w:t>Check comments in Assignment1.py.</w:t>
      </w:r>
    </w:p>
    <w:p w14:paraId="19F0277C" w14:textId="42A5D6FC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18F4E225" w:rsidR="006E1D24" w:rsidRDefault="006E1D24" w:rsidP="006E1D24">
      <w:r w:rsidRPr="0E7F088E">
        <w:rPr>
          <w:u w:val="single"/>
        </w:rPr>
        <w:t>Grading policy</w:t>
      </w:r>
      <w:ins w:id="6" w:author="רמי פוזיס" w:date="2022-12-31T09:50:00Z">
        <w:r w:rsidR="005A57A0">
          <w:rPr>
            <w:u w:val="single"/>
          </w:rPr>
          <w:t xml:space="preserve"> (</w:t>
        </w:r>
      </w:ins>
      <w:ins w:id="7" w:author="רמי פוזיס" w:date="2022-12-31T09:56:00Z">
        <w:r w:rsidR="005A57A0">
          <w:rPr>
            <w:u w:val="single"/>
          </w:rPr>
          <w:t>10</w:t>
        </w:r>
      </w:ins>
      <w:ins w:id="8" w:author="רמי פוזיס" w:date="2022-12-31T09:50:00Z">
        <w:r w:rsidR="005A57A0">
          <w:rPr>
            <w:u w:val="single"/>
          </w:rPr>
          <w:t>pt)</w:t>
        </w:r>
      </w:ins>
      <w:r w:rsidRPr="0E7F088E">
        <w:rPr>
          <w:u w:val="single"/>
        </w:rPr>
        <w:t>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10F3D9BF" w:rsidR="006E1D24" w:rsidRDefault="006E1D24" w:rsidP="006E1D24">
      <w:r>
        <w:t>Running time complexity = O(n^2): 20-</w:t>
      </w:r>
      <w:r w:rsidR="00D25208">
        <w:t>80</w:t>
      </w:r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188B6BD8" w:rsidR="00D25208" w:rsidRDefault="006E1D24" w:rsidP="00D25208">
      <w:r>
        <w:t xml:space="preserve">The grade within the above ranges is a function of the average </w:t>
      </w:r>
      <w:del w:id="9" w:author="רמי פוזיס" w:date="2022-12-11T09:55:00Z">
        <w:r w:rsidDel="008A25BE">
          <w:delText xml:space="preserve">relative </w:delText>
        </w:r>
      </w:del>
      <w:ins w:id="10" w:author="רמי פוזיס" w:date="2022-12-11T09:55:00Z">
        <w:r w:rsidR="008A25BE">
          <w:t xml:space="preserve">absolute </w:t>
        </w:r>
      </w:ins>
      <w:r>
        <w:t>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r>
        <w:t xml:space="preserve">Solutions will be tested with </w:t>
      </w:r>
      <m:oMath>
        <m:r>
          <w:rPr>
            <w:rFonts w:ascii="Cambria Math" w:hAnsi="Cambria Math"/>
          </w:rPr>
          <m:t>n∈{1,10,20,50,100}</m:t>
        </m:r>
      </m:oMath>
      <w:r w:rsidR="003465E7">
        <w:rPr>
          <w:rFonts w:eastAsiaTheme="minorEastAsia"/>
        </w:rPr>
        <w:t xml:space="preserve"> on variety of functions </w:t>
      </w:r>
      <w:r w:rsidR="00C16C69">
        <w:rPr>
          <w:rFonts w:eastAsiaTheme="minorEastAsia"/>
        </w:rPr>
        <w:t xml:space="preserve">at least half of which are polynomials </w:t>
      </w:r>
      <w:r w:rsidR="002F764D">
        <w:rPr>
          <w:rFonts w:eastAsiaTheme="minorEastAsia"/>
        </w:rPr>
        <w:t>of various degrees</w:t>
      </w:r>
      <w:r w:rsidR="009F5033">
        <w:rPr>
          <w:rFonts w:eastAsiaTheme="minorEastAsia"/>
        </w:rPr>
        <w:t xml:space="preserve"> with </w:t>
      </w:r>
      <w:r w:rsidR="00FE4356">
        <w:rPr>
          <w:rFonts w:eastAsiaTheme="minorEastAsia"/>
        </w:rPr>
        <w:t xml:space="preserve">coefficients ranging in </w:t>
      </w:r>
      <m:oMath>
        <m:r>
          <w:rPr>
            <w:rFonts w:ascii="Cambria Math" w:eastAsiaTheme="minorEastAsia" w:hAnsi="Cambria Math"/>
          </w:rPr>
          <m:t>[-1,1]</m:t>
        </m:r>
      </m:oMath>
      <w:r w:rsidR="00FE4356">
        <w:rPr>
          <w:rFonts w:eastAsiaTheme="minorEastAsia"/>
        </w:rPr>
        <w:t xml:space="preserve">. </w:t>
      </w:r>
    </w:p>
    <w:p w14:paraId="4427F2D1" w14:textId="62DA3257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</w:t>
      </w:r>
      <w:ins w:id="11" w:author="רמי פוזיס" w:date="2022-12-31T09:49:00Z">
        <w:r w:rsidR="005A57A0">
          <w:t xml:space="preserve"> (4pt)</w:t>
        </w:r>
      </w:ins>
      <w: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RDefault="40E6146A" w:rsidP="61534BE7">
            <w:r>
              <w:t xml:space="preserve"> </w:t>
            </w:r>
          </w:p>
          <w:p w14:paraId="691E9C10" w14:textId="2AFBDCDD" w:rsidR="61534BE7" w:rsidRDefault="61534BE7" w:rsidP="61534BE7"/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08486FE" w:rsidR="006E1D24" w:rsidRDefault="00853987" w:rsidP="006E1D24">
      <w:pPr>
        <w:rPr>
          <w:b/>
          <w:bCs/>
        </w:rPr>
      </w:pPr>
      <w:r w:rsidRPr="76ADABB0">
        <w:rPr>
          <w:b/>
          <w:bCs/>
        </w:rPr>
        <w:t>Assignment 2</w:t>
      </w:r>
      <w:r w:rsidR="750C1397" w:rsidRPr="76ADABB0">
        <w:rPr>
          <w:b/>
          <w:bCs/>
        </w:rPr>
        <w:t xml:space="preserve"> (</w:t>
      </w:r>
      <w:del w:id="12" w:author="רמי פוזיס" w:date="2022-12-31T09:56:00Z">
        <w:r w:rsidR="0025233E" w:rsidRPr="58C73A29" w:rsidDel="005A57A0">
          <w:rPr>
            <w:b/>
            <w:bCs/>
          </w:rPr>
          <w:delText>1</w:delText>
        </w:r>
        <w:r w:rsidR="0025233E" w:rsidDel="005A57A0">
          <w:rPr>
            <w:b/>
            <w:bCs/>
          </w:rPr>
          <w:delText>5</w:delText>
        </w:r>
        <w:r w:rsidR="0025233E" w:rsidRPr="58C73A29" w:rsidDel="005A57A0">
          <w:rPr>
            <w:b/>
            <w:bCs/>
          </w:rPr>
          <w:delText>pt</w:delText>
        </w:r>
      </w:del>
      <w:ins w:id="13" w:author="רמי פוזיס" w:date="2022-12-31T09:56:00Z">
        <w:r w:rsidR="005A57A0">
          <w:rPr>
            <w:b/>
            <w:bCs/>
          </w:rPr>
          <w:t>14</w:t>
        </w:r>
        <w:r w:rsidR="005A57A0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48D6132C" w14:textId="2F21E553" w:rsidR="00144037" w:rsidRDefault="00144037" w:rsidP="006E1D24">
      <w:pPr>
        <w:rPr>
          <w:b/>
          <w:bCs/>
        </w:rPr>
      </w:pPr>
      <w:r>
        <w:t>Check comments in Assignment2.py.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27BC5A31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</w:t>
      </w:r>
      <w:ins w:id="14" w:author="רמי פוזיס" w:date="2022-12-31T09:51:00Z">
        <w:r w:rsidR="005A57A0">
          <w:rPr>
            <w:rFonts w:eastAsiaTheme="minorEastAsia"/>
            <w:u w:val="single"/>
          </w:rPr>
          <w:t xml:space="preserve"> (1</w:t>
        </w:r>
      </w:ins>
      <w:ins w:id="15" w:author="רמי פוזיס" w:date="2022-12-31T09:56:00Z">
        <w:r w:rsidR="005A57A0">
          <w:rPr>
            <w:rFonts w:eastAsiaTheme="minorEastAsia"/>
            <w:u w:val="single"/>
          </w:rPr>
          <w:t>0</w:t>
        </w:r>
      </w:ins>
      <w:ins w:id="16" w:author="רמי פוזיס" w:date="2022-12-31T09:51:00Z">
        <w:r w:rsidR="005A57A0">
          <w:rPr>
            <w:rFonts w:eastAsiaTheme="minorEastAsia"/>
            <w:u w:val="single"/>
          </w:rPr>
          <w:t>pt)</w:t>
        </w:r>
      </w:ins>
      <w:r w:rsidR="2D21BB77" w:rsidRPr="61534BE7">
        <w:rPr>
          <w:rFonts w:eastAsiaTheme="minorEastAsia"/>
          <w:u w:val="single"/>
        </w:rPr>
        <w:t>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3FBD01E8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</w:t>
      </w:r>
      <w:ins w:id="17" w:author="רמי פוזיס" w:date="2022-12-31T09:51:00Z">
        <w:r w:rsidR="005A57A0">
          <w:t xml:space="preserve"> (4pt)</w:t>
        </w:r>
      </w:ins>
      <w: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15DD5484" w:rsidR="61534BE7" w:rsidRDefault="61534BE7" w:rsidP="61534BE7"/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3DF23D2F" w:rsidR="00853987" w:rsidRDefault="00853987" w:rsidP="006E1D24">
      <w:pPr>
        <w:rPr>
          <w:b/>
          <w:bCs/>
        </w:rPr>
      </w:pPr>
      <w:r w:rsidRPr="61534BE7">
        <w:rPr>
          <w:b/>
          <w:bCs/>
        </w:rPr>
        <w:t>Assignment 3</w:t>
      </w:r>
      <w:r w:rsidR="24F49459" w:rsidRPr="61534BE7">
        <w:rPr>
          <w:b/>
          <w:bCs/>
        </w:rPr>
        <w:t xml:space="preserve"> (</w:t>
      </w:r>
      <w:del w:id="18" w:author="רמי פוזיס" w:date="2022-12-31T09:57:00Z">
        <w:r w:rsidR="77473C6E" w:rsidRPr="61534BE7" w:rsidDel="005A57A0">
          <w:rPr>
            <w:b/>
            <w:bCs/>
          </w:rPr>
          <w:delText>2</w:delText>
        </w:r>
        <w:r w:rsidR="007B2A34" w:rsidDel="005A57A0">
          <w:rPr>
            <w:b/>
            <w:bCs/>
          </w:rPr>
          <w:delText>5</w:delText>
        </w:r>
        <w:r w:rsidR="24F49459" w:rsidRPr="61534BE7" w:rsidDel="005A57A0">
          <w:rPr>
            <w:b/>
            <w:bCs/>
          </w:rPr>
          <w:delText>pt</w:delText>
        </w:r>
      </w:del>
      <w:ins w:id="19" w:author="רמי פוזיס" w:date="2022-12-31T09:57:00Z">
        <w:del w:id="20" w:author="רמי פוזיס" w:date="2023-01-09T16:29:00Z">
          <w:r w:rsidR="005A57A0" w:rsidDel="00DC247A">
            <w:rPr>
              <w:b/>
              <w:bCs/>
            </w:rPr>
            <w:delText>31</w:delText>
          </w:r>
        </w:del>
      </w:ins>
      <w:ins w:id="21" w:author="רמי פוזיס" w:date="2023-01-09T16:29:00Z">
        <w:r w:rsidR="00DC247A">
          <w:rPr>
            <w:b/>
            <w:bCs/>
          </w:rPr>
          <w:t>36</w:t>
        </w:r>
      </w:ins>
      <w:ins w:id="22" w:author="רמי פוזיס" w:date="2022-12-31T09:57:00Z">
        <w:r w:rsidR="005A57A0" w:rsidRPr="61534BE7">
          <w:rPr>
            <w:b/>
            <w:bCs/>
          </w:rPr>
          <w:t>pt</w:t>
        </w:r>
      </w:ins>
      <w:r w:rsidR="24F49459" w:rsidRPr="61534BE7">
        <w:rPr>
          <w:b/>
          <w:bCs/>
        </w:rPr>
        <w:t>)</w:t>
      </w:r>
      <w:r w:rsidRPr="61534BE7">
        <w:rPr>
          <w:b/>
          <w:bCs/>
        </w:rPr>
        <w:t>:</w:t>
      </w:r>
    </w:p>
    <w:p w14:paraId="154566B3" w14:textId="66F1ED8F" w:rsidR="00144037" w:rsidRDefault="00144037" w:rsidP="006E1D24">
      <w:pPr>
        <w:rPr>
          <w:b/>
          <w:bCs/>
        </w:rPr>
      </w:pPr>
      <w:r>
        <w:t>Check comments in Assignment3.py.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52BABBE4" w:rsidR="00853987" w:rsidRDefault="58523083" w:rsidP="006E1D24">
      <w:r w:rsidRPr="61534BE7">
        <w:rPr>
          <w:rFonts w:eastAsiaTheme="minorEastAsia"/>
          <w:u w:val="single"/>
        </w:rPr>
        <w:t>Grading policy</w:t>
      </w:r>
      <w:ins w:id="23" w:author="רמי פוזיס" w:date="2022-12-31T09:56:00Z">
        <w:r w:rsidR="005A57A0">
          <w:rPr>
            <w:rFonts w:eastAsiaTheme="minorEastAsia"/>
            <w:u w:val="single"/>
          </w:rPr>
          <w:t xml:space="preserve"> (</w:t>
        </w:r>
        <w:del w:id="24" w:author="רמי פוזיס" w:date="2023-01-09T16:29:00Z">
          <w:r w:rsidR="005A57A0" w:rsidDel="00DC247A">
            <w:rPr>
              <w:rFonts w:eastAsiaTheme="minorEastAsia"/>
              <w:u w:val="single"/>
            </w:rPr>
            <w:delText>5</w:delText>
          </w:r>
        </w:del>
      </w:ins>
      <w:ins w:id="25" w:author="רמי פוזיס" w:date="2023-01-09T16:29:00Z">
        <w:r w:rsidR="00DC247A">
          <w:rPr>
            <w:rFonts w:eastAsiaTheme="minorEastAsia"/>
            <w:u w:val="single"/>
          </w:rPr>
          <w:t>10</w:t>
        </w:r>
      </w:ins>
      <w:ins w:id="26" w:author="רמי פוזיס" w:date="2022-12-31T09:56:00Z">
        <w:r w:rsidR="005A57A0">
          <w:rPr>
            <w:rFonts w:eastAsiaTheme="minorEastAsia"/>
            <w:u w:val="single"/>
          </w:rPr>
          <w:t>pt)</w:t>
        </w:r>
      </w:ins>
      <w:r w:rsidRPr="61534BE7">
        <w:rPr>
          <w:rFonts w:eastAsiaTheme="minorEastAsia"/>
          <w:u w:val="single"/>
        </w:rPr>
        <w:t>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397123FA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  <w:ins w:id="27" w:author="רמי פוזיס" w:date="2022-12-31T09:51:00Z">
        <w:r w:rsidR="005A57A0">
          <w:t xml:space="preserve"> (4pt)</w:t>
        </w:r>
      </w:ins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1DC35C6C" w:rsidR="787543AB" w:rsidRDefault="787543AB" w:rsidP="61534BE7">
            <w:r>
              <w:t xml:space="preserve"> </w:t>
            </w:r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r w:rsidR="007126EB">
        <w:t xml:space="preserve">You may ignore all intersection points </w:t>
      </w:r>
      <w:r w:rsidR="00392E04">
        <w:t xml:space="preserve">outside the range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1,100</m:t>
            </m:r>
          </m:e>
        </m:d>
      </m:oMath>
      <w:r w:rsidR="00CE3B7C">
        <w:rPr>
          <w:rFonts w:eastAsiaTheme="minorEastAsia"/>
        </w:rPr>
        <w:t xml:space="preserve">. </w:t>
      </w:r>
    </w:p>
    <w:p w14:paraId="2955B33A" w14:textId="37C7ECC4" w:rsidR="00F9600A" w:rsidRDefault="00F9600A" w:rsidP="61534BE7">
      <w:r>
        <w:rPr>
          <w:rFonts w:eastAsiaTheme="minorEastAsia"/>
        </w:rPr>
        <w:t xml:space="preserve">Note: there is no such thing as negative “area”. </w:t>
      </w:r>
    </w:p>
    <w:p w14:paraId="475D070E" w14:textId="59F9634C" w:rsidR="00853987" w:rsidRDefault="6D2B5E11" w:rsidP="61534BE7">
      <w:r w:rsidRPr="61534BE7">
        <w:rPr>
          <w:rFonts w:eastAsiaTheme="minorEastAsia"/>
          <w:u w:val="single"/>
        </w:rPr>
        <w:t>Grading policy</w:t>
      </w:r>
      <w:ins w:id="28" w:author="רמי פוזיס" w:date="2022-12-31T09:56:00Z">
        <w:r w:rsidR="005A57A0">
          <w:rPr>
            <w:rFonts w:eastAsiaTheme="minorEastAsia"/>
            <w:u w:val="single"/>
          </w:rPr>
          <w:t xml:space="preserve"> (10pt)</w:t>
        </w:r>
      </w:ins>
      <w:r w:rsidRPr="61534BE7">
        <w:rPr>
          <w:rFonts w:eastAsiaTheme="minorEastAsia"/>
          <w:u w:val="single"/>
        </w:rPr>
        <w:t>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5ACA9468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</w:t>
      </w:r>
      <w:ins w:id="29" w:author="רמי פוזיס" w:date="2022-12-31T09:52:00Z">
        <w:r w:rsidR="005A57A0">
          <w:t xml:space="preserve"> (4pt)</w:t>
        </w:r>
      </w:ins>
      <w: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6ABEAC95" w:rsidR="61534BE7" w:rsidRDefault="61534BE7" w:rsidP="61534BE7"/>
          <w:p w14:paraId="54ADD860" w14:textId="60DE3557" w:rsidR="61534BE7" w:rsidRDefault="61534BE7" w:rsidP="61534BE7"/>
        </w:tc>
      </w:tr>
    </w:tbl>
    <w:p w14:paraId="4264F68E" w14:textId="7494536F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>difficult for numeric integration with equally spaced points?</w:t>
      </w:r>
      <w:ins w:id="30" w:author="רמי פוזיס" w:date="2022-12-31T09:52:00Z">
        <w:r w:rsidR="005A57A0">
          <w:t xml:space="preserve"> (4pt)</w:t>
        </w:r>
      </w:ins>
      <w: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37743693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3B68F245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  <w:ins w:id="31" w:author="רמי פוזיס" w:date="2022-12-31T09:52:00Z">
        <w:r w:rsidR="005A57A0">
          <w:t>(4pt)</w:t>
        </w:r>
      </w:ins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9373671" w:rsidR="001B331B" w:rsidRDefault="001B331B" w:rsidP="006E1D24">
      <w:pPr>
        <w:rPr>
          <w:b/>
          <w:bCs/>
        </w:rPr>
      </w:pPr>
      <w:r>
        <w:rPr>
          <w:b/>
          <w:bCs/>
        </w:rPr>
        <w:t>Assignment 4 (</w:t>
      </w:r>
      <w:del w:id="32" w:author="רמי פוזיס" w:date="2022-12-31T09:57:00Z">
        <w:r w:rsidR="007B07E2" w:rsidDel="005A57A0">
          <w:rPr>
            <w:b/>
            <w:bCs/>
          </w:rPr>
          <w:delText>20</w:delText>
        </w:r>
        <w:r w:rsidDel="005A57A0">
          <w:rPr>
            <w:b/>
            <w:bCs/>
          </w:rPr>
          <w:delText>pt</w:delText>
        </w:r>
      </w:del>
      <w:ins w:id="33" w:author="רמי פוזיס" w:date="2022-12-31T09:57:00Z">
        <w:r w:rsidR="005A57A0">
          <w:rPr>
            <w:b/>
            <w:bCs/>
          </w:rPr>
          <w:t>14pt</w:t>
        </w:r>
      </w:ins>
      <w:r>
        <w:rPr>
          <w:b/>
          <w:bCs/>
        </w:rPr>
        <w:t>)</w:t>
      </w:r>
    </w:p>
    <w:p w14:paraId="531194A7" w14:textId="519761C4" w:rsidR="00144037" w:rsidRDefault="00144037" w:rsidP="006E1D24">
      <w:pPr>
        <w:rPr>
          <w:b/>
          <w:bCs/>
        </w:rPr>
      </w:pPr>
      <w:r>
        <w:t>Check comments in Assignment4.py.</w:t>
      </w:r>
    </w:p>
    <w:p w14:paraId="0C14696F" w14:textId="6D82ACA6" w:rsidR="007053A1" w:rsidRDefault="007053A1" w:rsidP="001F5776">
      <w:pPr>
        <w:rPr>
          <w:b/>
          <w:bCs/>
        </w:rPr>
      </w:pPr>
      <w:r>
        <w:t xml:space="preserve">Implement the function </w:t>
      </w:r>
      <w:proofErr w:type="gramStart"/>
      <w:r w:rsidRPr="29F27A30">
        <w:rPr>
          <w:b/>
          <w:bCs/>
        </w:rPr>
        <w:t>Assignment4.fit(</w:t>
      </w:r>
      <w:proofErr w:type="gramEnd"/>
      <w:r w:rsidRPr="29F27A30">
        <w:rPr>
          <w:b/>
          <w:bCs/>
        </w:rPr>
        <w:t>…)</w:t>
      </w:r>
      <w:r>
        <w:t xml:space="preserve">  </w:t>
      </w:r>
    </w:p>
    <w:p w14:paraId="55BC7873" w14:textId="52B8998A" w:rsidR="00EA1937" w:rsidRDefault="00EA1937" w:rsidP="00EA1937">
      <w:r>
        <w:t xml:space="preserve">The function will receive an input function that </w:t>
      </w:r>
      <w:r w:rsidR="00AB32EB">
        <w:t>returns noisy results</w:t>
      </w:r>
      <w:r>
        <w:t>.</w:t>
      </w:r>
      <w:r w:rsidR="00D80A4B">
        <w:t xml:space="preserve"> The noise is normally distributed. </w:t>
      </w:r>
    </w:p>
    <w:p w14:paraId="008B6BEC" w14:textId="77777777" w:rsidR="000A5146" w:rsidRDefault="00F91706" w:rsidP="006E1D24">
      <w:pPr>
        <w:rPr>
          <w:rFonts w:eastAsiaTheme="minorEastAsia"/>
        </w:rPr>
      </w:pPr>
      <w:r w:rsidRPr="006A41C8">
        <w:t>Assignment4A.fit</w:t>
      </w:r>
      <w:r>
        <w:t xml:space="preserve"> should return a function </w:t>
      </w:r>
      <m:oMath>
        <m:r>
          <w:rPr>
            <w:rFonts w:ascii="Cambria Math" w:hAnsi="Cambria Math"/>
          </w:rPr>
          <m:t>g</m:t>
        </m:r>
      </m:oMath>
      <w:r w:rsidR="002D5F79">
        <w:t xml:space="preserve"> </w:t>
      </w:r>
      <w:r w:rsidR="005D5207">
        <w:t>fitting</w:t>
      </w:r>
      <w:r>
        <w:t xml:space="preserve"> the </w:t>
      </w:r>
      <w:r w:rsidR="00131E84">
        <w:t xml:space="preserve">data sampled from the </w:t>
      </w:r>
      <w:r w:rsidR="005D5207">
        <w:t>noisy function</w:t>
      </w:r>
      <w:r w:rsidR="00131E84">
        <w:t xml:space="preserve">. Use least squares fitting such that </w:t>
      </w:r>
      <m:oMath>
        <m:r>
          <w:rPr>
            <w:rFonts w:ascii="Cambria Math" w:hAnsi="Cambria Math"/>
          </w:rPr>
          <m:t>g</m:t>
        </m:r>
      </m:oMath>
      <w:r w:rsidR="00C623A3">
        <w:rPr>
          <w:rFonts w:eastAsiaTheme="minorEastAsia"/>
        </w:rPr>
        <w:t xml:space="preserve"> will exactly match the clean (not noisy) version of the given function. </w:t>
      </w:r>
    </w:p>
    <w:p w14:paraId="2E44AEE9" w14:textId="520D70C3" w:rsidR="00F91706" w:rsidRDefault="00E12C85" w:rsidP="006E1D24">
      <w:pPr>
        <w:rPr>
          <w:rFonts w:eastAsiaTheme="minorEastAsia"/>
        </w:rPr>
      </w:pPr>
      <w:r>
        <w:rPr>
          <w:rFonts w:eastAsiaTheme="minorEastAsia"/>
        </w:rPr>
        <w:t xml:space="preserve">To aid in the fitting process the arguments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signify the range of the sampling. </w:t>
      </w:r>
      <w:r w:rsidR="00B30194">
        <w:rPr>
          <w:rFonts w:eastAsiaTheme="minorEastAsia"/>
        </w:rPr>
        <w:t xml:space="preserve">The argument </w:t>
      </w:r>
      <m:oMath>
        <m:r>
          <w:rPr>
            <w:rFonts w:ascii="Cambria Math" w:eastAsiaTheme="minorEastAsia" w:hAnsi="Cambria Math"/>
          </w:rPr>
          <m:t>d</m:t>
        </m:r>
      </m:oMath>
      <w:r w:rsidR="00B30194">
        <w:rPr>
          <w:rFonts w:eastAsiaTheme="minorEastAsia"/>
        </w:rPr>
        <w:t xml:space="preserve"> is the expected degree of a polynomial that would match the</w:t>
      </w:r>
      <w:r w:rsidR="002D5F79">
        <w:rPr>
          <w:rFonts w:eastAsiaTheme="minorEastAsia"/>
        </w:rPr>
        <w:t xml:space="preserve"> </w:t>
      </w:r>
      <w:r w:rsidR="00B30194">
        <w:rPr>
          <w:rFonts w:eastAsiaTheme="minorEastAsia"/>
        </w:rPr>
        <w:t xml:space="preserve">clean (not noisy) version of the given function. </w:t>
      </w:r>
    </w:p>
    <w:p w14:paraId="66BBE08C" w14:textId="492641C2" w:rsidR="004B019A" w:rsidRDefault="00B30194" w:rsidP="004B019A">
      <w:r>
        <w:rPr>
          <w:rFonts w:eastAsiaTheme="minorEastAsia"/>
        </w:rPr>
        <w:t xml:space="preserve">You have no constrains on the number of </w:t>
      </w:r>
      <w:proofErr w:type="gramStart"/>
      <w:r>
        <w:rPr>
          <w:rFonts w:eastAsiaTheme="minorEastAsia"/>
        </w:rPr>
        <w:t>invocation</w:t>
      </w:r>
      <w:proofErr w:type="gramEnd"/>
      <w:r>
        <w:rPr>
          <w:rFonts w:eastAsiaTheme="minorEastAsia"/>
        </w:rPr>
        <w:t xml:space="preserve"> of the noisy function but the </w:t>
      </w:r>
      <w:r w:rsidR="004B019A">
        <w:rPr>
          <w:rFonts w:eastAsiaTheme="minorEastAsia"/>
        </w:rPr>
        <w:t xml:space="preserve">maximal </w:t>
      </w:r>
      <w:r>
        <w:rPr>
          <w:rFonts w:eastAsiaTheme="minorEastAsia"/>
        </w:rPr>
        <w:t xml:space="preserve">running time is </w:t>
      </w:r>
      <w:r w:rsidR="004B019A">
        <w:rPr>
          <w:rFonts w:eastAsiaTheme="minorEastAsia"/>
        </w:rPr>
        <w:t xml:space="preserve">limited. </w:t>
      </w:r>
      <w:r w:rsidR="004B019A">
        <w:t xml:space="preserve">Additional parameter to </w:t>
      </w:r>
      <w:r w:rsidR="004B019A" w:rsidRPr="29F27A30">
        <w:rPr>
          <w:b/>
          <w:bCs/>
        </w:rPr>
        <w:t>Assignment4.fit</w:t>
      </w:r>
      <w:r w:rsidR="004B019A">
        <w:t xml:space="preserve"> is </w:t>
      </w:r>
      <w:proofErr w:type="spellStart"/>
      <w:r w:rsidR="004B019A">
        <w:t>maxtime</w:t>
      </w:r>
      <w:proofErr w:type="spellEnd"/>
      <w:r w:rsidR="004B019A">
        <w:t xml:space="preserve"> representing the maximum allowed runtime of the function, if the function will execute more than the given amount of time, the grade will be significantly reduced.</w:t>
      </w:r>
    </w:p>
    <w:p w14:paraId="3424C4E9" w14:textId="342C7ECF" w:rsidR="004D5134" w:rsidRPr="00071AA1" w:rsidRDefault="004D5134" w:rsidP="004D5134">
      <w:r w:rsidRPr="005A57A0">
        <w:rPr>
          <w:u w:val="single"/>
          <w:rPrChange w:id="34" w:author="רמי פוזיס" w:date="2022-12-31T09:57:00Z">
            <w:rPr/>
          </w:rPrChange>
        </w:rPr>
        <w:t>Grading policy</w:t>
      </w:r>
      <w:ins w:id="35" w:author="רמי פוזיס" w:date="2022-12-31T09:57:00Z">
        <w:r w:rsidR="005A57A0">
          <w:rPr>
            <w:u w:val="single"/>
          </w:rPr>
          <w:t xml:space="preserve"> (</w:t>
        </w:r>
      </w:ins>
      <w:ins w:id="36" w:author="רמי פוזיס" w:date="2022-12-31T09:58:00Z">
        <w:r w:rsidR="005A57A0">
          <w:rPr>
            <w:u w:val="single"/>
          </w:rPr>
          <w:t>10pt)</w:t>
        </w:r>
      </w:ins>
      <w:r w:rsidRPr="005A57A0">
        <w:rPr>
          <w:u w:val="single"/>
          <w:rPrChange w:id="37" w:author="רמי פוזיס" w:date="2022-12-31T09:57:00Z">
            <w:rPr/>
          </w:rPrChange>
        </w:rPr>
        <w:t>:</w:t>
      </w:r>
      <w:r>
        <w:t xml:space="preserve"> the grade is affected by the error between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(that you return) and the clean (not noisy) version of </w:t>
      </w:r>
      <w:r w:rsidR="005A0DC1">
        <w:rPr>
          <w:rFonts w:eastAsiaTheme="minorEastAsia"/>
        </w:rPr>
        <w:t xml:space="preserve">the given function, much like in Assignment1. </w:t>
      </w:r>
      <w:r w:rsidR="00CF1ECB">
        <w:rPr>
          <w:rFonts w:eastAsiaTheme="minorEastAsia"/>
        </w:rPr>
        <w:t>6</w:t>
      </w:r>
      <w:r w:rsidR="00075E36">
        <w:rPr>
          <w:rFonts w:eastAsiaTheme="minorEastAsia"/>
        </w:rPr>
        <w:t>5</w:t>
      </w:r>
      <w:r w:rsidR="00CF1ECB">
        <w:rPr>
          <w:rFonts w:eastAsiaTheme="minorEastAsia"/>
        </w:rPr>
        <w:t>%</w:t>
      </w:r>
      <w:r w:rsidR="00E710FF">
        <w:rPr>
          <w:rFonts w:eastAsiaTheme="minorEastAsia"/>
        </w:rPr>
        <w:t xml:space="preserve"> of the </w:t>
      </w:r>
      <w:r w:rsidR="000462E8">
        <w:rPr>
          <w:rFonts w:eastAsiaTheme="minorEastAsia"/>
        </w:rPr>
        <w:t xml:space="preserve">test cases for grading will be polynomials </w:t>
      </w:r>
      <w:r w:rsidR="00324F67">
        <w:rPr>
          <w:rFonts w:eastAsiaTheme="minorEastAsia"/>
        </w:rPr>
        <w:t>with degree up to 3</w:t>
      </w:r>
      <w:r w:rsidR="008C12DF">
        <w:rPr>
          <w:rFonts w:eastAsiaTheme="minorEastAsia"/>
        </w:rPr>
        <w:t xml:space="preserve">, with the correct degree specified </w:t>
      </w:r>
      <w:r w:rsidR="00B076F8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d</m:t>
        </m:r>
      </m:oMath>
      <w:r w:rsidR="00324F67">
        <w:rPr>
          <w:rFonts w:eastAsiaTheme="minorEastAsia"/>
        </w:rPr>
        <w:t xml:space="preserve">. </w:t>
      </w:r>
      <w:r w:rsidR="000A5CB8">
        <w:rPr>
          <w:rFonts w:eastAsiaTheme="minorEastAsia"/>
        </w:rPr>
        <w:t xml:space="preserve">30% will be polynomials </w:t>
      </w:r>
      <w:r w:rsidR="008C12DF">
        <w:rPr>
          <w:rFonts w:eastAsiaTheme="minorEastAsia"/>
        </w:rPr>
        <w:t>of</w:t>
      </w:r>
      <w:r w:rsidR="000A5CB8">
        <w:rPr>
          <w:rFonts w:eastAsiaTheme="minorEastAsia"/>
        </w:rPr>
        <w:t xml:space="preserve"> degree</w:t>
      </w:r>
      <w:r w:rsidR="008C12DF">
        <w:rPr>
          <w:rFonts w:eastAsiaTheme="minorEastAsia"/>
        </w:rPr>
        <w:t>s</w:t>
      </w:r>
      <w:r w:rsidR="000A5CB8">
        <w:rPr>
          <w:rFonts w:eastAsiaTheme="minorEastAsia"/>
        </w:rPr>
        <w:t xml:space="preserve"> </w:t>
      </w:r>
      <w:r w:rsidR="00F470DE">
        <w:rPr>
          <w:rFonts w:eastAsiaTheme="minorEastAsia"/>
        </w:rPr>
        <w:t>4-1</w:t>
      </w:r>
      <w:r w:rsidR="00865F1D">
        <w:rPr>
          <w:rFonts w:eastAsiaTheme="minorEastAsia"/>
        </w:rPr>
        <w:t>2</w:t>
      </w:r>
      <w:r w:rsidR="00B076F8">
        <w:rPr>
          <w:rFonts w:eastAsiaTheme="minorEastAsia"/>
        </w:rPr>
        <w:t xml:space="preserve">, with the correct degree specified by </w:t>
      </w:r>
      <m:oMath>
        <m:r>
          <w:rPr>
            <w:rFonts w:ascii="Cambria Math" w:eastAsiaTheme="minorEastAsia" w:hAnsi="Cambria Math"/>
          </w:rPr>
          <m:t>d</m:t>
        </m:r>
      </m:oMath>
      <w:r w:rsidR="00B076F8">
        <w:rPr>
          <w:rFonts w:eastAsiaTheme="minorEastAsia"/>
        </w:rPr>
        <w:t xml:space="preserve">. </w:t>
      </w:r>
      <w:r w:rsidR="00CE2852">
        <w:rPr>
          <w:rFonts w:eastAsiaTheme="minorEastAsia"/>
        </w:rPr>
        <w:t xml:space="preserve">5% </w:t>
      </w:r>
      <w:r w:rsidR="005E4197">
        <w:rPr>
          <w:rFonts w:eastAsiaTheme="minorEastAsia"/>
        </w:rPr>
        <w:t xml:space="preserve">will be non-polynomials </w:t>
      </w:r>
    </w:p>
    <w:p w14:paraId="4E6FA31A" w14:textId="7C1AC398" w:rsidR="008B0BBF" w:rsidRDefault="008B0BBF" w:rsidP="008B0BBF">
      <w:r w:rsidRPr="61534BE7">
        <w:rPr>
          <w:b/>
          <w:bCs/>
        </w:rPr>
        <w:t>Question 4.1:</w:t>
      </w:r>
      <w:r>
        <w:t xml:space="preserve"> Explain the key points in your implementation.</w:t>
      </w:r>
      <w:ins w:id="38" w:author="רמי פוזיס" w:date="2022-12-31T09:53:00Z">
        <w:r w:rsidR="005A57A0">
          <w:t xml:space="preserve"> (4pt)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c>
          <w:tcPr>
            <w:tcW w:w="9350" w:type="dxa"/>
          </w:tcPr>
          <w:p w14:paraId="6D9E620E" w14:textId="77777777" w:rsidR="008B0BBF" w:rsidRDefault="008B0BBF" w:rsidP="006E1D24"/>
          <w:p w14:paraId="46C06084" w14:textId="77777777" w:rsidR="008B0BBF" w:rsidRDefault="008B0BBF" w:rsidP="006E1D24"/>
          <w:p w14:paraId="008F692A" w14:textId="77777777" w:rsidR="008B0BBF" w:rsidRDefault="008B0BBF" w:rsidP="006E1D24"/>
          <w:p w14:paraId="02B531FD" w14:textId="5D437940" w:rsidR="008B0BBF" w:rsidRDefault="008B0BBF" w:rsidP="006E1D24"/>
        </w:tc>
      </w:tr>
    </w:tbl>
    <w:p w14:paraId="68ABC945" w14:textId="50A2573D" w:rsidR="00B30194" w:rsidRDefault="00B30194" w:rsidP="006E1D24"/>
    <w:p w14:paraId="6BA6C7B8" w14:textId="77777777" w:rsidR="00F91706" w:rsidRDefault="00F91706" w:rsidP="006E1D24"/>
    <w:p w14:paraId="51DFA6F2" w14:textId="1BF6F1CB" w:rsidR="007053A1" w:rsidRPr="006A41C8" w:rsidRDefault="00F91706" w:rsidP="006E1D24">
      <w:r w:rsidRPr="006A41C8">
        <w:t xml:space="preserve"> </w:t>
      </w:r>
    </w:p>
    <w:p w14:paraId="5C4C74F5" w14:textId="77777777" w:rsidR="00685408" w:rsidRDefault="00685408">
      <w:pPr>
        <w:rPr>
          <w:b/>
          <w:bCs/>
        </w:rPr>
      </w:pPr>
      <w:r>
        <w:rPr>
          <w:b/>
          <w:bCs/>
        </w:rPr>
        <w:br w:type="page"/>
      </w:r>
    </w:p>
    <w:p w14:paraId="0F218929" w14:textId="3F5934C3" w:rsidR="00853987" w:rsidRDefault="00255314" w:rsidP="006E1D24">
      <w:pPr>
        <w:rPr>
          <w:b/>
          <w:bCs/>
        </w:rPr>
      </w:pPr>
      <w:r w:rsidRPr="61534BE7">
        <w:rPr>
          <w:b/>
          <w:bCs/>
        </w:rPr>
        <w:t xml:space="preserve">Assignment </w:t>
      </w:r>
      <w:r w:rsidR="00D7130E">
        <w:rPr>
          <w:b/>
          <w:bCs/>
        </w:rPr>
        <w:t>5</w:t>
      </w:r>
      <w:r w:rsidRPr="61534BE7">
        <w:rPr>
          <w:b/>
          <w:bCs/>
        </w:rPr>
        <w:t xml:space="preserve"> (</w:t>
      </w:r>
      <w:del w:id="39" w:author="רמי פוזיס" w:date="2022-12-31T09:59:00Z">
        <w:r w:rsidR="007B07E2" w:rsidDel="00934B26">
          <w:rPr>
            <w:b/>
            <w:bCs/>
          </w:rPr>
          <w:delText xml:space="preserve">10pt + </w:delText>
        </w:r>
        <w:r w:rsidR="00156CBD" w:rsidDel="00934B26">
          <w:rPr>
            <w:b/>
            <w:bCs/>
          </w:rPr>
          <w:delText xml:space="preserve">bonus </w:delText>
        </w:r>
        <w:r w:rsidR="005B61F9" w:rsidDel="00934B26">
          <w:rPr>
            <w:b/>
            <w:bCs/>
          </w:rPr>
          <w:delText>2</w:delText>
        </w:r>
        <w:r w:rsidR="00685408" w:rsidDel="00934B26">
          <w:rPr>
            <w:b/>
            <w:bCs/>
          </w:rPr>
          <w:delText>0</w:delText>
        </w:r>
      </w:del>
      <w:ins w:id="40" w:author="רמי פוזיס" w:date="2022-12-31T09:59:00Z">
        <w:r w:rsidR="00934B26">
          <w:rPr>
            <w:b/>
            <w:bCs/>
          </w:rPr>
          <w:t>27</w:t>
        </w:r>
      </w:ins>
      <w:r w:rsidR="0025233E" w:rsidRPr="61534BE7">
        <w:rPr>
          <w:b/>
          <w:bCs/>
        </w:rPr>
        <w:t>pt</w:t>
      </w:r>
      <w:r w:rsidR="004C4EF1" w:rsidRPr="61534BE7">
        <w:rPr>
          <w:b/>
          <w:bCs/>
        </w:rPr>
        <w:t>).</w:t>
      </w:r>
    </w:p>
    <w:p w14:paraId="266D0B41" w14:textId="35459D9F" w:rsidR="004E7EC4" w:rsidRPr="00B713D8" w:rsidRDefault="004E7EC4" w:rsidP="006E1D24">
      <w:pPr>
        <w:rPr>
          <w:b/>
          <w:bCs/>
        </w:rPr>
      </w:pPr>
      <w:r>
        <w:t>Check comments in Assignment5.py.</w:t>
      </w:r>
    </w:p>
    <w:p w14:paraId="7C446161" w14:textId="10223F9E" w:rsidR="00681555" w:rsidRDefault="00681555" w:rsidP="00681555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</w:t>
      </w:r>
      <w:r w:rsidR="00D7130E">
        <w:rPr>
          <w:b/>
          <w:bCs/>
        </w:rPr>
        <w:t>5</w:t>
      </w:r>
      <w:r w:rsidRPr="29F27A30">
        <w:rPr>
          <w:b/>
          <w:bCs/>
        </w:rPr>
        <w:t>.</w:t>
      </w:r>
      <w:r>
        <w:rPr>
          <w:b/>
          <w:bCs/>
        </w:rPr>
        <w:t>area</w:t>
      </w:r>
      <w:r w:rsidRPr="29F27A30">
        <w:rPr>
          <w:b/>
          <w:bCs/>
        </w:rPr>
        <w:t>(…)</w:t>
      </w:r>
      <w:r>
        <w:t xml:space="preserve">  </w:t>
      </w:r>
    </w:p>
    <w:p w14:paraId="28A4B81B" w14:textId="290CBAA0" w:rsidR="00681555" w:rsidRDefault="00681555" w:rsidP="00681555">
      <w:r>
        <w:t>The function will receive a shape contour</w:t>
      </w:r>
      <w:r w:rsidR="00770F78">
        <w:t xml:space="preserve"> and should return the approximate area of the shape</w:t>
      </w:r>
      <w:r>
        <w:t>.</w:t>
      </w:r>
      <w:r w:rsidR="00770F78">
        <w:t xml:space="preserve"> Contour can be sampled by calling with the desired number of points on the contour </w:t>
      </w:r>
      <w:r w:rsidR="00E37DBD">
        <w:t xml:space="preserve">as an argument. </w:t>
      </w:r>
      <w:r w:rsidR="00335BB9">
        <w:t xml:space="preserve">The points are roughly equally spaced. </w:t>
      </w:r>
    </w:p>
    <w:p w14:paraId="62C0A965" w14:textId="76654B07" w:rsidR="00335BB9" w:rsidRPr="006A41C8" w:rsidRDefault="00335BB9" w:rsidP="000E74D8">
      <w:pPr>
        <w:rPr>
          <w:rFonts w:eastAsiaTheme="minorEastAsia"/>
        </w:rPr>
      </w:pPr>
      <w:r>
        <w:t xml:space="preserve">Naturally, the more points </w:t>
      </w:r>
      <w:r w:rsidR="0079774B">
        <w:t xml:space="preserve">you request from the contour the more accurately you can compute the area. </w:t>
      </w:r>
      <w:r w:rsidR="00A34E19">
        <w:t>Your</w:t>
      </w:r>
      <w:r w:rsidR="0008164E">
        <w:t xml:space="preserve"> error will converge to zero </w:t>
      </w:r>
      <w:r w:rsidR="00A34E19">
        <w:t xml:space="preserve">for large </w:t>
      </w:r>
      <m:oMath>
        <m:r>
          <w:rPr>
            <w:rFonts w:ascii="Cambria Math" w:hAnsi="Cambria Math"/>
          </w:rPr>
          <m:t>n</m:t>
        </m:r>
      </m:oMath>
      <w:r w:rsidR="00A34E19">
        <w:rPr>
          <w:rFonts w:eastAsiaTheme="minorEastAsia"/>
        </w:rPr>
        <w:t xml:space="preserve">. </w:t>
      </w:r>
      <w:r w:rsidR="009B6385">
        <w:rPr>
          <w:rFonts w:eastAsiaTheme="minorEastAsia"/>
        </w:rPr>
        <w:t xml:space="preserve">You can </w:t>
      </w:r>
      <w:r w:rsidR="000E74D8">
        <w:rPr>
          <w:rFonts w:eastAsiaTheme="minorEastAsia"/>
        </w:rPr>
        <w:t xml:space="preserve">assume that 10,000 points are sufficient to precisely compute the shape area. </w:t>
      </w:r>
      <w:r w:rsidR="00A34E19">
        <w:rPr>
          <w:rFonts w:eastAsiaTheme="minorEastAsia"/>
        </w:rPr>
        <w:t xml:space="preserve">Your challenge is stopping earlier than </w:t>
      </w:r>
      <w:r w:rsidR="000E74D8">
        <w:rPr>
          <w:rFonts w:eastAsiaTheme="minorEastAsia"/>
        </w:rPr>
        <w:t xml:space="preserve">according to the desired error in order to save running time. </w:t>
      </w:r>
      <w:r w:rsidR="0008164E">
        <w:t xml:space="preserve"> </w:t>
      </w:r>
    </w:p>
    <w:p w14:paraId="7F12C325" w14:textId="4D249C15" w:rsidR="008B0BBF" w:rsidRPr="00071AA1" w:rsidRDefault="008B0BBF" w:rsidP="008B0BBF">
      <w:r w:rsidRPr="00F85E86">
        <w:rPr>
          <w:u w:val="single"/>
        </w:rPr>
        <w:t>Grading policy</w:t>
      </w:r>
      <w:ins w:id="41" w:author="רמי פוזיס" w:date="2022-12-31T09:58:00Z">
        <w:r w:rsidR="005A57A0">
          <w:rPr>
            <w:u w:val="single"/>
          </w:rPr>
          <w:t xml:space="preserve"> (</w:t>
        </w:r>
        <w:r w:rsidR="00934B26">
          <w:rPr>
            <w:u w:val="single"/>
          </w:rPr>
          <w:t>9pt)</w:t>
        </w:r>
      </w:ins>
      <w:r w:rsidRPr="00F85E86">
        <w:rPr>
          <w:u w:val="single"/>
        </w:rPr>
        <w:t>:</w:t>
      </w:r>
      <w:r>
        <w:t xml:space="preserve"> the grade is affected by </w:t>
      </w:r>
      <w:r w:rsidR="00DD2298">
        <w:t xml:space="preserve">your running time. </w:t>
      </w:r>
    </w:p>
    <w:p w14:paraId="38ABBFC9" w14:textId="04173CD2" w:rsidR="00DE08CC" w:rsidRDefault="00DE08CC" w:rsidP="00DE08CC">
      <w:r w:rsidRPr="61534BE7">
        <w:rPr>
          <w:b/>
          <w:bCs/>
        </w:rPr>
        <w:t>Question 4</w:t>
      </w:r>
      <w:r>
        <w:rPr>
          <w:b/>
          <w:bCs/>
        </w:rPr>
        <w:t>B</w:t>
      </w:r>
      <w:r w:rsidRPr="61534BE7">
        <w:rPr>
          <w:b/>
          <w:bCs/>
        </w:rPr>
        <w:t>.1:</w:t>
      </w:r>
      <w:r>
        <w:t xml:space="preserve"> Explain the key points in your implementation.</w:t>
      </w:r>
      <w:ins w:id="42" w:author="רמי פוזיס" w:date="2022-12-31T09:54:00Z">
        <w:r w:rsidR="005A57A0">
          <w:t xml:space="preserve"> (4pt)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c>
          <w:tcPr>
            <w:tcW w:w="9350" w:type="dxa"/>
          </w:tcPr>
          <w:p w14:paraId="0FC12C92" w14:textId="77777777" w:rsidR="00DE08CC" w:rsidRDefault="00DE08CC" w:rsidP="29F27A30"/>
          <w:p w14:paraId="66EFDF38" w14:textId="77777777" w:rsidR="00DE08CC" w:rsidRDefault="00DE08CC" w:rsidP="29F27A30"/>
          <w:p w14:paraId="694DE7C7" w14:textId="77777777" w:rsidR="00DE08CC" w:rsidRDefault="00DE08CC" w:rsidP="29F27A30"/>
          <w:p w14:paraId="2734C45E" w14:textId="1B5364C7" w:rsidR="00DE08CC" w:rsidRDefault="00DE08CC" w:rsidP="29F27A30"/>
        </w:tc>
      </w:tr>
    </w:tbl>
    <w:p w14:paraId="1A2799CF" w14:textId="77777777" w:rsidR="00681555" w:rsidRDefault="00681555" w:rsidP="29F27A30"/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3F7B1BEA" w:rsidR="00B0107B" w:rsidRDefault="007D6FD5" w:rsidP="006E1D24">
      <w:r>
        <w:t xml:space="preserve">In this assignment only, you </w:t>
      </w:r>
      <w:r w:rsidR="005E5BAE">
        <w:t>may use any numeric optimization libraries and tool</w:t>
      </w:r>
      <w:r w:rsidR="48BAF0D0">
        <w:t>s</w:t>
      </w:r>
      <w:r w:rsidR="00F05F2D">
        <w:t>.</w:t>
      </w:r>
      <w:r w:rsidR="005E5BAE">
        <w:t xml:space="preserve"> </w:t>
      </w:r>
      <w:r w:rsidR="3C7CAAE6">
        <w:t xml:space="preserve">Reflection is not allowed. </w:t>
      </w:r>
    </w:p>
    <w:p w14:paraId="1049E444" w14:textId="0A089D0E" w:rsidR="00071AA1" w:rsidRPr="00071AA1" w:rsidRDefault="00E9409B" w:rsidP="00071AA1">
      <w:r w:rsidRPr="61534BE7">
        <w:rPr>
          <w:u w:val="single"/>
        </w:rPr>
        <w:t>Grading policy</w:t>
      </w:r>
      <w:ins w:id="43" w:author="רמי פוזיס" w:date="2022-12-31T09:59:00Z">
        <w:r w:rsidR="00934B26">
          <w:rPr>
            <w:u w:val="single"/>
          </w:rPr>
          <w:t xml:space="preserve"> (10pt)</w:t>
        </w:r>
      </w:ins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30035F8F" w:rsidR="545646DB" w:rsidRDefault="545646DB" w:rsidP="61534BE7">
      <w:r w:rsidRPr="61534BE7">
        <w:rPr>
          <w:b/>
          <w:bCs/>
        </w:rPr>
        <w:t>Question 4</w:t>
      </w:r>
      <w:r w:rsidR="00DE08CC">
        <w:rPr>
          <w:b/>
          <w:bCs/>
        </w:rPr>
        <w:t>B</w:t>
      </w:r>
      <w:r w:rsidRPr="61534BE7">
        <w:rPr>
          <w:b/>
          <w:bCs/>
        </w:rPr>
        <w:t>.</w:t>
      </w:r>
      <w:r w:rsidR="00DE08CC">
        <w:rPr>
          <w:b/>
          <w:bCs/>
        </w:rPr>
        <w:t>2</w:t>
      </w:r>
      <w:r w:rsidRPr="61534BE7">
        <w:rPr>
          <w:b/>
          <w:bCs/>
        </w:rPr>
        <w:t>:</w:t>
      </w:r>
      <w:r>
        <w:t xml:space="preserve"> Explain the key points in your implementation.</w:t>
      </w:r>
      <w:ins w:id="44" w:author="רמי פוזיס" w:date="2022-12-31T09:54:00Z">
        <w:r w:rsidR="005A57A0">
          <w:t xml:space="preserve"> (4pt)</w:t>
        </w:r>
      </w:ins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80041">
    <w:abstractNumId w:val="0"/>
  </w:num>
  <w:num w:numId="2" w16cid:durableId="179466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3B6B"/>
    <w:rsid w:val="00095CE3"/>
    <w:rsid w:val="000A5146"/>
    <w:rsid w:val="000A5CB8"/>
    <w:rsid w:val="000A7886"/>
    <w:rsid w:val="000B06C0"/>
    <w:rsid w:val="000B174D"/>
    <w:rsid w:val="000B2934"/>
    <w:rsid w:val="000B34D3"/>
    <w:rsid w:val="000B540A"/>
    <w:rsid w:val="000B5838"/>
    <w:rsid w:val="000B7A82"/>
    <w:rsid w:val="000C7222"/>
    <w:rsid w:val="000C7261"/>
    <w:rsid w:val="000D0220"/>
    <w:rsid w:val="000D0F89"/>
    <w:rsid w:val="000D73D5"/>
    <w:rsid w:val="000E254B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44037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24EC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4953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C6E30"/>
    <w:rsid w:val="004D2817"/>
    <w:rsid w:val="004D5134"/>
    <w:rsid w:val="004E2159"/>
    <w:rsid w:val="004E49CB"/>
    <w:rsid w:val="004E675E"/>
    <w:rsid w:val="004E7A7A"/>
    <w:rsid w:val="004E7EC4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57A0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41C8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57013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17B17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A25BE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6480"/>
    <w:rsid w:val="008F7E51"/>
    <w:rsid w:val="009003C5"/>
    <w:rsid w:val="009076EE"/>
    <w:rsid w:val="00907935"/>
    <w:rsid w:val="00927456"/>
    <w:rsid w:val="00930A51"/>
    <w:rsid w:val="00930D0E"/>
    <w:rsid w:val="00934B26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130E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247A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E7F8E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ED3FF79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81D62976-155A-40E4-B22F-E7E0C12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4B"/>
    <w:rPr>
      <w:color w:val="808080"/>
    </w:rPr>
  </w:style>
  <w:style w:type="table" w:styleId="TableGrid">
    <w:name w:val="Table Grid"/>
    <w:basedOn w:val="TableNormal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C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F6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FB758CDA1916145B5F4C2B9D0CD4CCE" ma:contentTypeVersion="14" ma:contentTypeDescription="צור מסמך חדש." ma:contentTypeScope="" ma:versionID="077816a02a815e967ef47083f796288b">
  <xsd:schema xmlns:xsd="http://www.w3.org/2001/XMLSchema" xmlns:xs="http://www.w3.org/2001/XMLSchema" xmlns:p="http://schemas.microsoft.com/office/2006/metadata/properties" xmlns:ns3="74eb8119-a557-48cc-88f8-de86f1783846" xmlns:ns4="f7711396-0d16-4646-9a52-ea3335011bef" targetNamespace="http://schemas.microsoft.com/office/2006/metadata/properties" ma:root="true" ma:fieldsID="21d8a294577d5363ee201b9325b109c9" ns3:_="" ns4:_="">
    <xsd:import namespace="74eb8119-a557-48cc-88f8-de86f1783846"/>
    <xsd:import namespace="f7711396-0d16-4646-9a52-ea3335011b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b8119-a557-48cc-88f8-de86f1783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11396-0d16-4646-9a52-ea3335011be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CC285-ED2D-4B41-94FA-1DA29FC71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b8119-a557-48cc-88f8-de86f1783846"/>
    <ds:schemaRef ds:uri="f7711396-0d16-4646-9a52-ea3335011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1398</Words>
  <Characters>7975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רמי פוזיס</cp:lastModifiedBy>
  <cp:revision>15</cp:revision>
  <dcterms:created xsi:type="dcterms:W3CDTF">2022-03-04T17:34:00Z</dcterms:created>
  <dcterms:modified xsi:type="dcterms:W3CDTF">2023-01-10T00:29:00Z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0x010100FFB758CDA1916145B5F4C2B9D0CD4CCE</vt:lpwstr>
  </property>
</Properties>
</file>